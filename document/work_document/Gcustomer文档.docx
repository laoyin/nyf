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0F52" w:rsidRDefault="00022D61" w:rsidP="00022D61">
      <w:pPr>
        <w:pStyle w:val="1"/>
        <w:jc w:val="center"/>
      </w:pPr>
      <w:r>
        <w:t>G</w:t>
      </w:r>
      <w:r>
        <w:rPr>
          <w:rFonts w:hint="eastAsia"/>
        </w:rPr>
        <w:t>customer</w:t>
      </w:r>
      <w:r>
        <w:rPr>
          <w:rFonts w:hint="eastAsia"/>
        </w:rPr>
        <w:t>文档</w:t>
      </w:r>
    </w:p>
    <w:p w:rsidR="00022D61" w:rsidRDefault="00022D61" w:rsidP="00022D61"/>
    <w:p w:rsidR="00022D61" w:rsidRDefault="00022D61" w:rsidP="00022D61"/>
    <w:p w:rsidR="00022D61" w:rsidRDefault="00022D61" w:rsidP="00022D61"/>
    <w:p w:rsidR="00022D61" w:rsidRDefault="00022D61" w:rsidP="00022D61"/>
    <w:p w:rsidR="00022D61" w:rsidRDefault="00022D61" w:rsidP="00022D61"/>
    <w:p w:rsidR="00022D61" w:rsidRDefault="00022D61" w:rsidP="00022D61"/>
    <w:p w:rsidR="00022D61" w:rsidRDefault="00022D61" w:rsidP="00022D61"/>
    <w:p w:rsidR="00022D61" w:rsidRDefault="00022D61" w:rsidP="00022D61"/>
    <w:p w:rsidR="00022D61" w:rsidRDefault="00022D61" w:rsidP="00022D61"/>
    <w:p w:rsidR="00022D61" w:rsidRDefault="00022D61" w:rsidP="00022D61"/>
    <w:p w:rsidR="00022D61" w:rsidRDefault="00022D61" w:rsidP="00022D61"/>
    <w:p w:rsidR="00022D61" w:rsidRDefault="00022D61" w:rsidP="00022D61"/>
    <w:p w:rsidR="00022D61" w:rsidRDefault="00022D61" w:rsidP="00022D61"/>
    <w:p w:rsidR="00022D61" w:rsidRDefault="00022D61" w:rsidP="00022D61"/>
    <w:p w:rsidR="00022D61" w:rsidRDefault="00022D61" w:rsidP="00022D61"/>
    <w:p w:rsidR="00022D61" w:rsidRDefault="00022D61" w:rsidP="00022D61"/>
    <w:p w:rsidR="00022D61" w:rsidRDefault="00022D61" w:rsidP="00022D61"/>
    <w:p w:rsidR="00022D61" w:rsidRDefault="00022D61" w:rsidP="00022D61"/>
    <w:p w:rsidR="00022D61" w:rsidRDefault="00022D61" w:rsidP="00022D61"/>
    <w:p w:rsidR="00022D61" w:rsidRDefault="00022D61" w:rsidP="00022D61"/>
    <w:p w:rsidR="00022D61" w:rsidRDefault="00022D61" w:rsidP="00022D61"/>
    <w:p w:rsidR="00022D61" w:rsidRDefault="00022D61" w:rsidP="00022D61"/>
    <w:p w:rsidR="00022D61" w:rsidRDefault="00022D61" w:rsidP="00022D61"/>
    <w:p w:rsidR="00022D61" w:rsidRDefault="00022D61" w:rsidP="00022D61"/>
    <w:p w:rsidR="00022D61" w:rsidRDefault="00022D61" w:rsidP="00022D61"/>
    <w:p w:rsidR="00022D61" w:rsidRDefault="00022D61" w:rsidP="00022D61"/>
    <w:p w:rsidR="00022D61" w:rsidRDefault="00022D61" w:rsidP="00022D61"/>
    <w:p w:rsidR="00022D61" w:rsidRDefault="00022D61" w:rsidP="00022D61"/>
    <w:p w:rsidR="00022D61" w:rsidRDefault="00022D61" w:rsidP="00022D61"/>
    <w:p w:rsidR="00022D61" w:rsidRDefault="00ED7715" w:rsidP="00ED7715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驾车宝（</w:t>
      </w:r>
      <w:r>
        <w:rPr>
          <w:rFonts w:hint="eastAsia"/>
        </w:rPr>
        <w:t>app</w:t>
      </w:r>
      <w:r>
        <w:rPr>
          <w:rFonts w:hint="eastAsia"/>
        </w:rPr>
        <w:t>）</w:t>
      </w:r>
    </w:p>
    <w:p w:rsidR="00ED7715" w:rsidRDefault="00ED7715" w:rsidP="00ED7715">
      <w:pPr>
        <w:pStyle w:val="2"/>
        <w:numPr>
          <w:ilvl w:val="0"/>
          <w:numId w:val="2"/>
        </w:numPr>
      </w:pPr>
      <w:r>
        <w:rPr>
          <w:rFonts w:hint="eastAsia"/>
        </w:rPr>
        <w:t>注册</w:t>
      </w:r>
    </w:p>
    <w:p w:rsidR="00ED7715" w:rsidRDefault="00ED7715" w:rsidP="004C514E">
      <w:pPr>
        <w:rPr>
          <w:ins w:id="0" w:author="mengtao" w:date="2015-06-17T10:05:00Z"/>
          <w:rFonts w:hint="eastAsia"/>
        </w:rPr>
      </w:pPr>
      <w:r>
        <w:rPr>
          <w:rFonts w:hint="eastAsia"/>
        </w:rPr>
        <w:t>用户注册时的职位应该改称弹出框选择的形式，分为司机，学生，教师和其他，增加年龄的输入框，</w:t>
      </w:r>
      <w:r w:rsidR="004C514E">
        <w:rPr>
          <w:rFonts w:hint="eastAsia"/>
        </w:rPr>
        <w:t>这样</w:t>
      </w:r>
      <w:r w:rsidR="004C514E">
        <w:rPr>
          <w:rFonts w:hint="eastAsia"/>
        </w:rPr>
        <w:t>web</w:t>
      </w:r>
      <w:r w:rsidR="004C514E">
        <w:rPr>
          <w:rFonts w:hint="eastAsia"/>
        </w:rPr>
        <w:t>就可以在客户群里按照属性进行分类了。</w:t>
      </w:r>
    </w:p>
    <w:p w:rsidR="00DE6AD3" w:rsidRDefault="00DE6AD3" w:rsidP="004C514E">
      <w:ins w:id="1" w:author="mengtao" w:date="2015-06-17T10:06:00Z">
        <w:r>
          <w:rPr>
            <w:rFonts w:hint="eastAsia"/>
          </w:rPr>
          <w:t>加上年龄和性别。</w:t>
        </w:r>
      </w:ins>
    </w:p>
    <w:p w:rsidR="004C514E" w:rsidRPr="00ED7715" w:rsidRDefault="004C514E" w:rsidP="004C514E">
      <w:pPr>
        <w:pStyle w:val="2"/>
      </w:pPr>
      <w:r>
        <w:rPr>
          <w:rFonts w:hint="eastAsia"/>
        </w:rPr>
        <w:t xml:space="preserve">2. </w:t>
      </w:r>
      <w:r>
        <w:rPr>
          <w:rFonts w:hint="eastAsia"/>
        </w:rPr>
        <w:t>附近的油站</w:t>
      </w:r>
    </w:p>
    <w:p w:rsidR="00022D61" w:rsidRDefault="004C514E" w:rsidP="00324DD8">
      <w:pPr>
        <w:ind w:firstLine="480"/>
      </w:pPr>
      <w:r>
        <w:rPr>
          <w:rFonts w:hint="eastAsia"/>
        </w:rPr>
        <w:t>这部分需要</w:t>
      </w:r>
      <w:r>
        <w:rPr>
          <w:rFonts w:hint="eastAsia"/>
        </w:rPr>
        <w:t>web</w:t>
      </w:r>
      <w:r>
        <w:rPr>
          <w:rFonts w:hint="eastAsia"/>
        </w:rPr>
        <w:t>返回真实的油品折扣信息</w:t>
      </w:r>
      <w:r w:rsidR="00324DD8">
        <w:rPr>
          <w:rFonts w:hint="eastAsia"/>
        </w:rPr>
        <w:t>，可以放到</w:t>
      </w:r>
      <w:r w:rsidR="00324DD8">
        <w:rPr>
          <w:rFonts w:hint="eastAsia"/>
        </w:rPr>
        <w:t>response</w:t>
      </w:r>
      <w:r w:rsidR="00324DD8">
        <w:rPr>
          <w:rFonts w:hint="eastAsia"/>
        </w:rPr>
        <w:t>的</w:t>
      </w:r>
      <w:r w:rsidR="00324DD8">
        <w:rPr>
          <w:rFonts w:hint="eastAsia"/>
        </w:rPr>
        <w:t>fuel</w:t>
      </w:r>
      <w:r w:rsidR="00324DD8">
        <w:t>_</w:t>
      </w:r>
      <w:r w:rsidR="00324DD8">
        <w:rPr>
          <w:rFonts w:hint="eastAsia"/>
        </w:rPr>
        <w:t>info</w:t>
      </w:r>
      <w:r w:rsidR="00324DD8">
        <w:rPr>
          <w:rFonts w:hint="eastAsia"/>
        </w:rPr>
        <w:t>的</w:t>
      </w:r>
      <w:r w:rsidR="00324DD8">
        <w:rPr>
          <w:rFonts w:hint="eastAsia"/>
        </w:rPr>
        <w:t>json</w:t>
      </w:r>
      <w:r w:rsidR="00324DD8">
        <w:rPr>
          <w:rFonts w:hint="eastAsia"/>
        </w:rPr>
        <w:t>里。</w:t>
      </w:r>
    </w:p>
    <w:p w:rsidR="00324DD8" w:rsidRDefault="00324DD8" w:rsidP="00324DD8">
      <w:pPr>
        <w:ind w:firstLine="480"/>
      </w:pPr>
      <w:r>
        <w:rPr>
          <w:rFonts w:hint="eastAsia"/>
        </w:rPr>
        <w:t>繁忙时段现在返回的是［“</w:t>
      </w:r>
      <w:r>
        <w:rPr>
          <w:rFonts w:hint="eastAsia"/>
        </w:rPr>
        <w:t>7-19</w:t>
      </w:r>
      <w:r>
        <w:rPr>
          <w:rFonts w:hint="eastAsia"/>
        </w:rPr>
        <w:t>”］，需要处理下显示。</w:t>
      </w:r>
    </w:p>
    <w:p w:rsidR="00324DD8" w:rsidRDefault="00324DD8" w:rsidP="00324DD8">
      <w:pPr>
        <w:ind w:firstLine="480"/>
        <w:rPr>
          <w:ins w:id="2" w:author="mengtao" w:date="2015-06-17T10:07:00Z"/>
          <w:rFonts w:hint="eastAsia"/>
        </w:rPr>
      </w:pPr>
      <w:r>
        <w:rPr>
          <w:rFonts w:hint="eastAsia"/>
        </w:rPr>
        <w:t>油站详情页面的优惠活动现在返回的是</w:t>
      </w:r>
      <w:r>
        <w:rPr>
          <w:rFonts w:hint="eastAsia"/>
        </w:rPr>
        <w:t>10</w:t>
      </w:r>
      <w:r>
        <w:rPr>
          <w:rFonts w:hint="eastAsia"/>
        </w:rPr>
        <w:t>条一样的数据，应该是存在问题的，需要检查修改下。</w:t>
      </w:r>
    </w:p>
    <w:p w:rsidR="00A91B44" w:rsidRDefault="00A91B44" w:rsidP="00324DD8">
      <w:pPr>
        <w:ind w:firstLine="480"/>
      </w:pPr>
      <w:ins w:id="3" w:author="mengtao" w:date="2015-06-17T10:07:00Z">
        <w:r>
          <w:rPr>
            <w:rFonts w:hint="eastAsia"/>
          </w:rPr>
          <w:t>加进去折扣信息。</w:t>
        </w:r>
      </w:ins>
    </w:p>
    <w:p w:rsidR="00324DD8" w:rsidRDefault="007F2E7B" w:rsidP="00324DD8">
      <w:pPr>
        <w:ind w:firstLine="480"/>
        <w:rPr>
          <w:ins w:id="4" w:author="mengtao" w:date="2015-06-17T10:02:00Z"/>
          <w:rFonts w:hint="eastAsia"/>
        </w:rPr>
      </w:pPr>
      <w:ins w:id="5" w:author="mengtao" w:date="2015-06-17T10:00:00Z">
        <w:r>
          <w:rPr>
            <w:rFonts w:hint="eastAsia"/>
          </w:rPr>
          <w:t>油站的优惠信息直接更新到附近油站里面；</w:t>
        </w:r>
        <w:r>
          <w:rPr>
            <w:rFonts w:hint="eastAsia"/>
          </w:rPr>
          <w:t>APP</w:t>
        </w:r>
        <w:r>
          <w:rPr>
            <w:rFonts w:hint="eastAsia"/>
          </w:rPr>
          <w:t>端需要</w:t>
        </w:r>
      </w:ins>
      <w:ins w:id="6" w:author="mengtao" w:date="2015-06-17T10:01:00Z">
        <w:r>
          <w:rPr>
            <w:rFonts w:hint="eastAsia"/>
          </w:rPr>
          <w:t>按照价格</w:t>
        </w:r>
      </w:ins>
      <w:ins w:id="7" w:author="mengtao" w:date="2015-06-17T10:07:00Z">
        <w:r w:rsidR="00F875BB">
          <w:rPr>
            <w:rFonts w:hint="eastAsia"/>
          </w:rPr>
          <w:t>乘以</w:t>
        </w:r>
      </w:ins>
      <w:ins w:id="8" w:author="mengtao" w:date="2015-06-17T10:01:00Z">
        <w:r>
          <w:rPr>
            <w:rFonts w:hint="eastAsia"/>
          </w:rPr>
          <w:t>地理位置距离排序</w:t>
        </w:r>
      </w:ins>
      <w:ins w:id="9" w:author="mengtao" w:date="2015-06-17T10:07:00Z">
        <w:r w:rsidR="00F875BB">
          <w:rPr>
            <w:rFonts w:hint="eastAsia"/>
          </w:rPr>
          <w:t>，小的排在前面</w:t>
        </w:r>
      </w:ins>
      <w:ins w:id="10" w:author="mengtao" w:date="2015-06-17T10:01:00Z">
        <w:r>
          <w:rPr>
            <w:rFonts w:hint="eastAsia"/>
          </w:rPr>
          <w:t>。</w:t>
        </w:r>
      </w:ins>
    </w:p>
    <w:p w:rsidR="007F2E7B" w:rsidRDefault="007F2E7B" w:rsidP="00324DD8">
      <w:pPr>
        <w:ind w:firstLine="480"/>
        <w:rPr>
          <w:ins w:id="11" w:author="mengtao" w:date="2015-06-17T10:08:00Z"/>
          <w:rFonts w:hint="eastAsia"/>
        </w:rPr>
      </w:pPr>
      <w:ins w:id="12" w:author="mengtao" w:date="2015-06-17T10:03:00Z">
        <w:r>
          <w:rPr>
            <w:rFonts w:hint="eastAsia"/>
          </w:rPr>
          <w:t>用户需要在线支付油款。</w:t>
        </w:r>
      </w:ins>
    </w:p>
    <w:p w:rsidR="001426F9" w:rsidRDefault="001426F9" w:rsidP="00324DD8">
      <w:pPr>
        <w:ind w:firstLine="480"/>
        <w:rPr>
          <w:rFonts w:hint="eastAsia"/>
        </w:rPr>
      </w:pPr>
      <w:ins w:id="13" w:author="mengtao" w:date="2015-06-17T10:08:00Z">
        <w:r>
          <w:rPr>
            <w:rFonts w:hint="eastAsia"/>
          </w:rPr>
          <w:t>支付时，确认界面稍微美观一些。</w:t>
        </w:r>
      </w:ins>
    </w:p>
    <w:p w:rsidR="00324DD8" w:rsidRDefault="00CA4E0E" w:rsidP="00CA4E0E">
      <w:pPr>
        <w:pStyle w:val="2"/>
      </w:pPr>
      <w:r>
        <w:rPr>
          <w:rFonts w:hint="eastAsia"/>
        </w:rPr>
        <w:t>3</w:t>
      </w:r>
      <w:r w:rsidR="00324DD8">
        <w:rPr>
          <w:rFonts w:hint="eastAsia"/>
        </w:rPr>
        <w:t>商品优惠</w:t>
      </w:r>
    </w:p>
    <w:p w:rsidR="00324DD8" w:rsidRDefault="00324DD8" w:rsidP="00324DD8">
      <w:pPr>
        <w:pStyle w:val="a3"/>
        <w:ind w:left="360" w:firstLineChars="0" w:firstLine="0"/>
      </w:pPr>
      <w:r>
        <w:rPr>
          <w:rFonts w:hint="eastAsia"/>
        </w:rPr>
        <w:t>已购买次数出现里</w:t>
      </w:r>
      <w:r>
        <w:rPr>
          <w:rFonts w:hint="eastAsia"/>
        </w:rPr>
        <w:t>9.5</w:t>
      </w:r>
      <w:r>
        <w:rPr>
          <w:rFonts w:hint="eastAsia"/>
        </w:rPr>
        <w:t>次</w:t>
      </w:r>
    </w:p>
    <w:p w:rsidR="00CA4E0E" w:rsidRDefault="00CA4E0E" w:rsidP="00324DD8">
      <w:pPr>
        <w:pStyle w:val="a3"/>
        <w:ind w:left="360" w:firstLineChars="0" w:firstLine="0"/>
      </w:pPr>
      <w:r>
        <w:rPr>
          <w:rFonts w:hint="eastAsia"/>
        </w:rPr>
        <w:t>没有显示折扣信息，但是价钱上已经进行里折扣处理</w:t>
      </w:r>
      <w:bookmarkStart w:id="14" w:name="_GoBack"/>
      <w:bookmarkEnd w:id="14"/>
    </w:p>
    <w:p w:rsidR="00CA4E0E" w:rsidRDefault="00120C08" w:rsidP="00324DD8">
      <w:pPr>
        <w:pStyle w:val="a3"/>
        <w:ind w:left="360" w:firstLineChars="0" w:firstLine="0"/>
      </w:pPr>
      <w:ins w:id="15" w:author="mengtao" w:date="2015-06-17T10:09:00Z">
        <w:r>
          <w:rPr>
            <w:rFonts w:hint="eastAsia"/>
          </w:rPr>
          <w:t>手动的时候可以不设置用户群组，即推送给所有用户。</w:t>
        </w:r>
      </w:ins>
    </w:p>
    <w:p w:rsidR="00CA4E0E" w:rsidRDefault="00CA4E0E" w:rsidP="00CA4E0E">
      <w:pPr>
        <w:pStyle w:val="2"/>
      </w:pPr>
      <w:r>
        <w:rPr>
          <w:rFonts w:hint="eastAsia"/>
        </w:rPr>
        <w:t xml:space="preserve">4. </w:t>
      </w:r>
      <w:r>
        <w:rPr>
          <w:rFonts w:hint="eastAsia"/>
        </w:rPr>
        <w:t>积分商城</w:t>
      </w:r>
    </w:p>
    <w:p w:rsidR="00CA4E0E" w:rsidRDefault="00CA4E0E" w:rsidP="00CA4E0E">
      <w:pPr>
        <w:ind w:firstLine="480"/>
      </w:pPr>
      <w:r>
        <w:rPr>
          <w:rFonts w:hint="eastAsia"/>
        </w:rPr>
        <w:t>增加积分兑换操作</w:t>
      </w:r>
    </w:p>
    <w:p w:rsidR="00CA4E0E" w:rsidRDefault="00EE3D5E" w:rsidP="00CA4E0E">
      <w:pPr>
        <w:ind w:firstLine="480"/>
        <w:rPr>
          <w:ins w:id="16" w:author="mengtao" w:date="2015-06-17T10:11:00Z"/>
          <w:rFonts w:hint="eastAsia"/>
        </w:rPr>
      </w:pPr>
      <w:ins w:id="17" w:author="mengtao" w:date="2015-06-17T10:10:00Z">
        <w:r>
          <w:rPr>
            <w:rFonts w:hint="eastAsia"/>
          </w:rPr>
          <w:t>从后端获取真实的积分进行显示。显示用户的真实</w:t>
        </w:r>
      </w:ins>
      <w:ins w:id="18" w:author="mengtao" w:date="2015-06-17T10:11:00Z">
        <w:r>
          <w:rPr>
            <w:rFonts w:hint="eastAsia"/>
          </w:rPr>
          <w:t>等级。（一到五星用户，</w:t>
        </w:r>
        <w:r>
          <w:rPr>
            <w:rFonts w:hint="eastAsia"/>
          </w:rPr>
          <w:lastRenderedPageBreak/>
          <w:t>与分数的映射规则需要存储在</w:t>
        </w:r>
        <w:r>
          <w:rPr>
            <w:rFonts w:hint="eastAsia"/>
          </w:rPr>
          <w:t>settings</w:t>
        </w:r>
        <w:r>
          <w:rPr>
            <w:rFonts w:hint="eastAsia"/>
          </w:rPr>
          <w:t>文件里面）</w:t>
        </w:r>
      </w:ins>
    </w:p>
    <w:p w:rsidR="00124E59" w:rsidRPr="00124E59" w:rsidRDefault="00124E59" w:rsidP="00124E59">
      <w:pPr>
        <w:ind w:firstLine="480"/>
      </w:pPr>
      <w:ins w:id="19" w:author="mengtao" w:date="2015-06-17T10:14:00Z">
        <w:r>
          <w:rPr>
            <w:rFonts w:hint="eastAsia"/>
          </w:rPr>
          <w:t>用户兑换积分商城的商品，应该生成二维码，</w:t>
        </w:r>
      </w:ins>
      <w:ins w:id="20" w:author="mengtao" w:date="2015-06-17T10:15:00Z">
        <w:r>
          <w:rPr>
            <w:rFonts w:hint="eastAsia"/>
          </w:rPr>
          <w:t>供加油员确认，之后拿取物品扣除积分。</w:t>
        </w:r>
      </w:ins>
    </w:p>
    <w:p w:rsidR="00CA4E0E" w:rsidRDefault="00CA4E0E" w:rsidP="00CA4E0E">
      <w:pPr>
        <w:pStyle w:val="2"/>
      </w:pPr>
      <w:r>
        <w:rPr>
          <w:rFonts w:hint="eastAsia"/>
        </w:rPr>
        <w:t xml:space="preserve">5. </w:t>
      </w:r>
      <w:r>
        <w:rPr>
          <w:rFonts w:hint="eastAsia"/>
        </w:rPr>
        <w:t>车后服务</w:t>
      </w:r>
    </w:p>
    <w:p w:rsidR="00CA4E0E" w:rsidRDefault="00CA4E0E" w:rsidP="00CA4E0E">
      <w:pPr>
        <w:ind w:firstLine="480"/>
        <w:rPr>
          <w:ins w:id="21" w:author="mengtao" w:date="2015-06-17T10:02:00Z"/>
          <w:rFonts w:hint="eastAsia"/>
        </w:rPr>
      </w:pPr>
      <w:r>
        <w:rPr>
          <w:rFonts w:hint="eastAsia"/>
        </w:rPr>
        <w:t>增加预定的功能</w:t>
      </w:r>
    </w:p>
    <w:p w:rsidR="007F2E7B" w:rsidRDefault="007F2E7B" w:rsidP="00CA4E0E">
      <w:pPr>
        <w:ind w:firstLine="480"/>
      </w:pPr>
      <w:ins w:id="22" w:author="mengtao" w:date="2015-06-17T10:02:00Z">
        <w:r>
          <w:rPr>
            <w:rFonts w:hint="eastAsia"/>
          </w:rPr>
          <w:t>用户预订车后</w:t>
        </w:r>
      </w:ins>
      <w:ins w:id="23" w:author="mengtao" w:date="2015-06-17T10:04:00Z">
        <w:r>
          <w:rPr>
            <w:rFonts w:hint="eastAsia"/>
          </w:rPr>
          <w:t>服务以后，需要提供二维码供扫描。</w:t>
        </w:r>
      </w:ins>
    </w:p>
    <w:p w:rsidR="00CA4E0E" w:rsidRDefault="00124E59" w:rsidP="00CA4E0E">
      <w:pPr>
        <w:ind w:firstLine="480"/>
        <w:rPr>
          <w:rFonts w:hint="eastAsia"/>
        </w:rPr>
      </w:pPr>
      <w:ins w:id="24" w:author="mengtao" w:date="2015-06-17T10:17:00Z">
        <w:r>
          <w:rPr>
            <w:rFonts w:hint="eastAsia"/>
          </w:rPr>
          <w:t>让加油员可以扫描这个二维码进行测试，虽然进入他的销售记录的仅仅是油品和非油品、赠送商品。</w:t>
        </w:r>
      </w:ins>
    </w:p>
    <w:p w:rsidR="00CA4E0E" w:rsidRDefault="00CA4E0E" w:rsidP="00CA4E0E">
      <w:pPr>
        <w:pStyle w:val="1"/>
        <w:numPr>
          <w:ilvl w:val="0"/>
          <w:numId w:val="1"/>
        </w:numPr>
      </w:pPr>
      <w:r>
        <w:rPr>
          <w:rFonts w:hint="eastAsia"/>
        </w:rPr>
        <w:t>加油员（</w:t>
      </w:r>
      <w:r>
        <w:rPr>
          <w:rFonts w:hint="eastAsia"/>
        </w:rPr>
        <w:t>app</w:t>
      </w:r>
      <w:r>
        <w:rPr>
          <w:rFonts w:hint="eastAsia"/>
        </w:rPr>
        <w:t>）</w:t>
      </w:r>
    </w:p>
    <w:p w:rsidR="00CA4E0E" w:rsidRDefault="00CA4E0E" w:rsidP="00CA4E0E">
      <w:pPr>
        <w:ind w:firstLine="480"/>
      </w:pPr>
      <w:r>
        <w:rPr>
          <w:rFonts w:hint="eastAsia"/>
        </w:rPr>
        <w:t>需要增加收银员权限下订单列表，一分钟进行一次页面的刷新，点击进入某一条订单，需要收银员在手动录入信息完毕后，点击确认按钮以确保消息被录入系统。</w:t>
      </w:r>
    </w:p>
    <w:p w:rsidR="00CA4E0E" w:rsidRDefault="00CA4E0E" w:rsidP="00CA4E0E">
      <w:pPr>
        <w:ind w:firstLine="480"/>
      </w:pPr>
    </w:p>
    <w:p w:rsidR="001F1248" w:rsidRDefault="00124E59" w:rsidP="001F1248">
      <w:pPr>
        <w:ind w:firstLine="480"/>
      </w:pPr>
      <w:ins w:id="25" w:author="mengtao" w:date="2015-06-17T10:18:00Z">
        <w:r>
          <w:rPr>
            <w:rFonts w:hint="eastAsia"/>
          </w:rPr>
          <w:t>需要看到加油员自己的所有销售记录；</w:t>
        </w:r>
      </w:ins>
    </w:p>
    <w:p w:rsidR="00CA4E0E" w:rsidRDefault="00CA4E0E" w:rsidP="00CA4E0E">
      <w:pPr>
        <w:ind w:firstLine="480"/>
      </w:pPr>
    </w:p>
    <w:p w:rsidR="00CA4E0E" w:rsidRDefault="00CA4E0E" w:rsidP="00CA4E0E">
      <w:pPr>
        <w:ind w:firstLine="480"/>
      </w:pPr>
    </w:p>
    <w:p w:rsidR="00CA4E0E" w:rsidRDefault="00CA4E0E" w:rsidP="00CA4E0E">
      <w:pPr>
        <w:ind w:firstLine="480"/>
      </w:pPr>
    </w:p>
    <w:p w:rsidR="00CA4E0E" w:rsidRDefault="00CA4E0E" w:rsidP="00CA4E0E">
      <w:pPr>
        <w:ind w:firstLine="480"/>
      </w:pPr>
    </w:p>
    <w:p w:rsidR="00CA4E0E" w:rsidRDefault="00CA4E0E" w:rsidP="00CA4E0E">
      <w:pPr>
        <w:ind w:firstLine="480"/>
      </w:pPr>
    </w:p>
    <w:p w:rsidR="00CA4E0E" w:rsidRDefault="00CA4E0E" w:rsidP="00CA4E0E">
      <w:pPr>
        <w:ind w:firstLine="480"/>
      </w:pPr>
    </w:p>
    <w:p w:rsidR="00CA4E0E" w:rsidRDefault="00CA4E0E" w:rsidP="00CA4E0E">
      <w:pPr>
        <w:ind w:firstLine="480"/>
      </w:pPr>
    </w:p>
    <w:p w:rsidR="00CA4E0E" w:rsidRDefault="00CA4E0E" w:rsidP="00CA4E0E">
      <w:pPr>
        <w:ind w:firstLine="480"/>
      </w:pPr>
    </w:p>
    <w:p w:rsidR="00CA4E0E" w:rsidRDefault="00CA4E0E" w:rsidP="00CA4E0E">
      <w:pPr>
        <w:ind w:firstLine="480"/>
      </w:pPr>
    </w:p>
    <w:p w:rsidR="00CA4E0E" w:rsidRDefault="00CA4E0E" w:rsidP="00CA4E0E">
      <w:pPr>
        <w:ind w:firstLine="480"/>
      </w:pPr>
    </w:p>
    <w:p w:rsidR="00CA4E0E" w:rsidRDefault="00CA4E0E" w:rsidP="00CA4E0E">
      <w:pPr>
        <w:ind w:firstLine="480"/>
      </w:pPr>
    </w:p>
    <w:p w:rsidR="00CA4E0E" w:rsidRDefault="00CA4E0E" w:rsidP="00CA4E0E">
      <w:pPr>
        <w:ind w:firstLine="480"/>
      </w:pPr>
    </w:p>
    <w:p w:rsidR="00CA4E0E" w:rsidRDefault="00CA4E0E" w:rsidP="00CA4E0E">
      <w:pPr>
        <w:ind w:firstLine="480"/>
      </w:pPr>
    </w:p>
    <w:p w:rsidR="00CA4E0E" w:rsidRDefault="00CA4E0E" w:rsidP="00CA4E0E">
      <w:pPr>
        <w:ind w:firstLine="480"/>
      </w:pPr>
    </w:p>
    <w:p w:rsidR="00CA4E0E" w:rsidRDefault="00CA4E0E" w:rsidP="00CA4E0E">
      <w:pPr>
        <w:ind w:firstLine="480"/>
      </w:pPr>
    </w:p>
    <w:p w:rsidR="00CA4E0E" w:rsidRDefault="00CA4E0E" w:rsidP="00CA4E0E">
      <w:pPr>
        <w:ind w:firstLine="480"/>
      </w:pPr>
    </w:p>
    <w:p w:rsidR="00CA4E0E" w:rsidRDefault="00CA4E0E" w:rsidP="00CA4E0E">
      <w:pPr>
        <w:ind w:firstLine="480"/>
      </w:pPr>
    </w:p>
    <w:p w:rsidR="00CA4E0E" w:rsidRDefault="00CA4E0E" w:rsidP="00CA4E0E">
      <w:pPr>
        <w:ind w:firstLine="480"/>
      </w:pPr>
    </w:p>
    <w:p w:rsidR="00CA4E0E" w:rsidRDefault="00CA4E0E" w:rsidP="00CA4E0E">
      <w:pPr>
        <w:ind w:firstLine="480"/>
      </w:pPr>
    </w:p>
    <w:p w:rsidR="00CA4E0E" w:rsidRDefault="00CA4E0E" w:rsidP="00CA4E0E">
      <w:pPr>
        <w:ind w:firstLine="480"/>
      </w:pPr>
    </w:p>
    <w:p w:rsidR="00CA4E0E" w:rsidRDefault="00CA4E0E" w:rsidP="00CA4E0E">
      <w:pPr>
        <w:ind w:firstLine="480"/>
      </w:pPr>
    </w:p>
    <w:p w:rsidR="00CA4E0E" w:rsidRDefault="00CA4E0E" w:rsidP="00CA4E0E">
      <w:pPr>
        <w:ind w:firstLine="480"/>
      </w:pPr>
    </w:p>
    <w:p w:rsidR="00CA4E0E" w:rsidRDefault="00CA4E0E" w:rsidP="00CA4E0E">
      <w:pPr>
        <w:ind w:firstLine="480"/>
      </w:pPr>
    </w:p>
    <w:p w:rsidR="00CA4E0E" w:rsidRDefault="00CA4E0E" w:rsidP="00CA4E0E">
      <w:pPr>
        <w:ind w:firstLine="480"/>
      </w:pPr>
    </w:p>
    <w:p w:rsidR="00CA4E0E" w:rsidRDefault="00CA4E0E" w:rsidP="00CA4E0E">
      <w:pPr>
        <w:pStyle w:val="1"/>
      </w:pPr>
      <w:r>
        <w:rPr>
          <w:rFonts w:hint="eastAsia"/>
        </w:rPr>
        <w:t>三、</w:t>
      </w:r>
      <w:r>
        <w:rPr>
          <w:rFonts w:hint="eastAsia"/>
        </w:rPr>
        <w:t>Gcustomer</w:t>
      </w:r>
      <w:r>
        <w:rPr>
          <w:rFonts w:hint="eastAsia"/>
        </w:rPr>
        <w:t>（</w:t>
      </w:r>
      <w:r>
        <w:rPr>
          <w:rFonts w:hint="eastAsia"/>
        </w:rPr>
        <w:t>web</w:t>
      </w:r>
      <w:r>
        <w:rPr>
          <w:rFonts w:hint="eastAsia"/>
        </w:rPr>
        <w:t>）</w:t>
      </w:r>
    </w:p>
    <w:p w:rsidR="00CA4E0E" w:rsidRDefault="00CA4E0E" w:rsidP="00CA4E0E">
      <w:pPr>
        <w:pStyle w:val="2"/>
      </w:pPr>
      <w:r>
        <w:rPr>
          <w:rFonts w:hint="eastAsia"/>
        </w:rPr>
        <w:t xml:space="preserve">1. </w:t>
      </w:r>
      <w:r>
        <w:rPr>
          <w:rFonts w:hint="eastAsia"/>
        </w:rPr>
        <w:t>客户群</w:t>
      </w:r>
    </w:p>
    <w:p w:rsidR="009F545C" w:rsidRDefault="009F545C" w:rsidP="00682A5A">
      <w:pPr>
        <w:ind w:firstLine="480"/>
      </w:pPr>
      <w:r>
        <w:rPr>
          <w:rFonts w:hint="eastAsia"/>
        </w:rPr>
        <w:t>目前创建的客户群并没有关联到任何客户上，</w:t>
      </w:r>
      <w:r w:rsidR="00682A5A">
        <w:rPr>
          <w:rFonts w:hint="eastAsia"/>
        </w:rPr>
        <w:t>在</w:t>
      </w:r>
      <w:r w:rsidR="00682A5A">
        <w:rPr>
          <w:rFonts w:hint="eastAsia"/>
        </w:rPr>
        <w:t>app</w:t>
      </w:r>
      <w:r w:rsidR="00682A5A">
        <w:rPr>
          <w:rFonts w:hint="eastAsia"/>
        </w:rPr>
        <w:t>上的注册增加了用户属性后，这一部分应该可以和用户关联起来</w:t>
      </w:r>
    </w:p>
    <w:p w:rsidR="00682A5A" w:rsidRDefault="00682A5A" w:rsidP="00682A5A"/>
    <w:p w:rsidR="00682A5A" w:rsidRDefault="00682A5A" w:rsidP="00682A5A">
      <w:pPr>
        <w:pStyle w:val="2"/>
        <w:numPr>
          <w:ilvl w:val="0"/>
          <w:numId w:val="2"/>
        </w:numPr>
      </w:pPr>
      <w:r>
        <w:rPr>
          <w:rFonts w:hint="eastAsia"/>
        </w:rPr>
        <w:t>营销活动</w:t>
      </w:r>
    </w:p>
    <w:p w:rsidR="00682A5A" w:rsidRDefault="00682A5A" w:rsidP="00682A5A">
      <w:pPr>
        <w:ind w:left="360"/>
      </w:pPr>
      <w:r>
        <w:rPr>
          <w:rFonts w:hint="eastAsia"/>
        </w:rPr>
        <w:t>点击营销活动的</w:t>
      </w:r>
      <w:r>
        <w:rPr>
          <w:rFonts w:hint="eastAsia"/>
        </w:rPr>
        <w:t>tab</w:t>
      </w:r>
      <w:r>
        <w:rPr>
          <w:rFonts w:hint="eastAsia"/>
        </w:rPr>
        <w:t>时候，要请求很久，这个地方需要优化</w:t>
      </w:r>
      <w:ins w:id="26" w:author="mengtao" w:date="2015-06-17T10:20:00Z">
        <w:r w:rsidR="00607C65">
          <w:rPr>
            <w:rFonts w:hint="eastAsia"/>
          </w:rPr>
          <w:t>（？？？）</w:t>
        </w:r>
      </w:ins>
    </w:p>
    <w:p w:rsidR="00682A5A" w:rsidRDefault="00682A5A" w:rsidP="00682A5A">
      <w:pPr>
        <w:ind w:left="360"/>
      </w:pPr>
      <w:r>
        <w:rPr>
          <w:rFonts w:hint="eastAsia"/>
        </w:rPr>
        <w:t>演示时候手动创建的非油品营销活动没有在</w:t>
      </w:r>
      <w:r>
        <w:rPr>
          <w:rFonts w:hint="eastAsia"/>
        </w:rPr>
        <w:t>app</w:t>
      </w:r>
      <w:r>
        <w:rPr>
          <w:rFonts w:hint="eastAsia"/>
        </w:rPr>
        <w:t>的商品优惠里看到信息</w:t>
      </w:r>
    </w:p>
    <w:p w:rsidR="00682A5A" w:rsidRDefault="00682A5A" w:rsidP="00682A5A">
      <w:pPr>
        <w:ind w:left="360"/>
      </w:pPr>
      <w:r>
        <w:rPr>
          <w:rFonts w:hint="eastAsia"/>
        </w:rPr>
        <w:t>商品服务的位置应该放在？</w:t>
      </w:r>
    </w:p>
    <w:p w:rsidR="00682A5A" w:rsidRDefault="00682A5A" w:rsidP="00682A5A">
      <w:pPr>
        <w:ind w:left="360"/>
      </w:pPr>
      <w:r>
        <w:rPr>
          <w:rFonts w:hint="eastAsia"/>
        </w:rPr>
        <w:t>油品的营销活动，目前没有对填写的折扣进行处理，即没有将</w:t>
      </w:r>
      <w:r w:rsidR="00D0461F">
        <w:rPr>
          <w:rFonts w:hint="eastAsia"/>
        </w:rPr>
        <w:t>油品的打折信息推给</w:t>
      </w:r>
      <w:r w:rsidR="00D0461F">
        <w:rPr>
          <w:rFonts w:hint="eastAsia"/>
        </w:rPr>
        <w:t>app</w:t>
      </w:r>
    </w:p>
    <w:p w:rsidR="00682A5A" w:rsidRDefault="00682A5A" w:rsidP="00682A5A">
      <w:pPr>
        <w:pStyle w:val="2"/>
        <w:numPr>
          <w:ilvl w:val="0"/>
          <w:numId w:val="2"/>
        </w:numPr>
      </w:pPr>
      <w:r>
        <w:rPr>
          <w:rFonts w:hint="eastAsia"/>
        </w:rPr>
        <w:t>积分</w:t>
      </w:r>
    </w:p>
    <w:p w:rsidR="00682A5A" w:rsidRDefault="00682A5A" w:rsidP="00682A5A">
      <w:pPr>
        <w:pStyle w:val="a3"/>
        <w:ind w:left="360" w:firstLineChars="0" w:firstLine="0"/>
      </w:pPr>
      <w:r>
        <w:rPr>
          <w:rFonts w:hint="eastAsia"/>
        </w:rPr>
        <w:t>需要针对消费纪录，转换成相应的积分</w:t>
      </w:r>
    </w:p>
    <w:p w:rsidR="00682A5A" w:rsidRDefault="00682A5A" w:rsidP="00682A5A">
      <w:pPr>
        <w:pStyle w:val="a3"/>
        <w:ind w:left="360" w:firstLineChars="0" w:firstLine="0"/>
        <w:rPr>
          <w:ins w:id="27" w:author="mengtao" w:date="2015-06-17T10:13:00Z"/>
        </w:rPr>
      </w:pPr>
      <w:r>
        <w:rPr>
          <w:rFonts w:hint="eastAsia"/>
        </w:rPr>
        <w:t>按照定义的积分规则创建积分管理</w:t>
      </w:r>
    </w:p>
    <w:p w:rsidR="00EE3D5E" w:rsidRDefault="00124E59" w:rsidP="00682A5A">
      <w:pPr>
        <w:pStyle w:val="a3"/>
        <w:ind w:left="360" w:firstLineChars="0" w:firstLine="0"/>
        <w:rPr>
          <w:ins w:id="28" w:author="mengtao" w:date="2015-06-17T10:15:00Z"/>
          <w:rFonts w:hint="eastAsia"/>
        </w:rPr>
      </w:pPr>
      <w:ins w:id="29" w:author="mengtao" w:date="2015-06-17T10:13:00Z">
        <w:r>
          <w:rPr>
            <w:rFonts w:hint="eastAsia"/>
          </w:rPr>
          <w:lastRenderedPageBreak/>
          <w:t>设置积分商场的商品，可以</w:t>
        </w:r>
      </w:ins>
      <w:ins w:id="30" w:author="mengtao" w:date="2015-06-17T10:14:00Z">
        <w:r>
          <w:rPr>
            <w:rFonts w:hint="eastAsia"/>
          </w:rPr>
          <w:t>从现有的非油品中选择商品用户积分商城，然后返回真实列表到</w:t>
        </w:r>
        <w:r>
          <w:rPr>
            <w:rFonts w:hint="eastAsia"/>
          </w:rPr>
          <w:t>APP</w:t>
        </w:r>
        <w:r>
          <w:rPr>
            <w:rFonts w:hint="eastAsia"/>
          </w:rPr>
          <w:t>端显示</w:t>
        </w:r>
      </w:ins>
      <w:ins w:id="31" w:author="mengtao" w:date="2015-06-17T10:13:00Z">
        <w:r>
          <w:rPr>
            <w:rFonts w:hint="eastAsia"/>
          </w:rPr>
          <w:t>；</w:t>
        </w:r>
      </w:ins>
    </w:p>
    <w:p w:rsidR="00124E59" w:rsidRPr="00682A5A" w:rsidRDefault="00124E59" w:rsidP="00682A5A">
      <w:pPr>
        <w:pStyle w:val="a3"/>
        <w:ind w:left="360" w:firstLineChars="0" w:firstLine="0"/>
      </w:pPr>
      <w:ins w:id="32" w:author="mengtao" w:date="2015-06-17T10:15:00Z">
        <w:r>
          <w:rPr>
            <w:rFonts w:hint="eastAsia"/>
          </w:rPr>
          <w:t>能够查询用户的积分增加和减少记录。</w:t>
        </w:r>
      </w:ins>
    </w:p>
    <w:sectPr w:rsidR="00124E59" w:rsidRPr="00682A5A" w:rsidSect="006260A8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C5485" w:rsidRDefault="009C5485" w:rsidP="003F70B5">
      <w:r>
        <w:separator/>
      </w:r>
    </w:p>
  </w:endnote>
  <w:endnote w:type="continuationSeparator" w:id="1">
    <w:p w:rsidR="009C5485" w:rsidRDefault="009C5485" w:rsidP="003F70B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C5485" w:rsidRDefault="009C5485" w:rsidP="003F70B5">
      <w:r>
        <w:separator/>
      </w:r>
    </w:p>
  </w:footnote>
  <w:footnote w:type="continuationSeparator" w:id="1">
    <w:p w:rsidR="009C5485" w:rsidRDefault="009C5485" w:rsidP="003F70B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4B6F2A"/>
    <w:multiLevelType w:val="hybridMultilevel"/>
    <w:tmpl w:val="6BC4C8FA"/>
    <w:lvl w:ilvl="0" w:tplc="9F52B38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3BD47CC1"/>
    <w:multiLevelType w:val="hybridMultilevel"/>
    <w:tmpl w:val="7890C9EE"/>
    <w:lvl w:ilvl="0" w:tplc="601ECC6A">
      <w:start w:val="1"/>
      <w:numFmt w:val="japaneseCounting"/>
      <w:lvlText w:val="%1、"/>
      <w:lvlJc w:val="left"/>
      <w:pPr>
        <w:ind w:left="960" w:hanging="9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trackRevisions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22D61"/>
    <w:rsid w:val="00022D61"/>
    <w:rsid w:val="00120C08"/>
    <w:rsid w:val="00124E59"/>
    <w:rsid w:val="001426F9"/>
    <w:rsid w:val="001F1248"/>
    <w:rsid w:val="00324DD8"/>
    <w:rsid w:val="003F70B5"/>
    <w:rsid w:val="004C514E"/>
    <w:rsid w:val="00607C65"/>
    <w:rsid w:val="006260A8"/>
    <w:rsid w:val="00682A5A"/>
    <w:rsid w:val="006E23CA"/>
    <w:rsid w:val="007F2E7B"/>
    <w:rsid w:val="009B0F52"/>
    <w:rsid w:val="009C5485"/>
    <w:rsid w:val="009F545C"/>
    <w:rsid w:val="00A91B44"/>
    <w:rsid w:val="00CA4E0E"/>
    <w:rsid w:val="00D0461F"/>
    <w:rsid w:val="00D76F98"/>
    <w:rsid w:val="00DE6AD3"/>
    <w:rsid w:val="00ED7715"/>
    <w:rsid w:val="00EE3D5E"/>
    <w:rsid w:val="00F875B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23C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22D6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D771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22D6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D771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ED7715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3F70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3F70B5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3F70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3F70B5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124E59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24E5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22D6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D771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022D61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ED771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ED7715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5</Pages>
  <Words>155</Words>
  <Characters>888</Characters>
  <Application>Microsoft Office Word</Application>
  <DocSecurity>0</DocSecurity>
  <Lines>7</Lines>
  <Paragraphs>2</Paragraphs>
  <ScaleCrop>false</ScaleCrop>
  <Company/>
  <LinksUpToDate>false</LinksUpToDate>
  <CharactersWithSpaces>1041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Golden Dog</dc:creator>
  <cp:keywords/>
  <dc:description/>
  <cp:lastModifiedBy>mengtao</cp:lastModifiedBy>
  <cp:revision>13</cp:revision>
  <dcterms:created xsi:type="dcterms:W3CDTF">2015-06-16T13:22:00Z</dcterms:created>
  <dcterms:modified xsi:type="dcterms:W3CDTF">2015-06-17T02:20:00Z</dcterms:modified>
</cp:coreProperties>
</file>